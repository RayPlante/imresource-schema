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Metadata funcionality sets the limits for the application scenario!</w:t>
      </w:r>
      <w:r/>
    </w:p>
    <w:p>
      <w:pPr>
        <w:pStyle w:val="Normal"/>
      </w:pPr>
      <w:r>
        <w:rPr/>
        <w:t>Application Scenario for the IMRR [please contribute]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Context: …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Content: …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Users: …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Functional requirements:</w:t>
      </w:r>
      <w:r/>
    </w:p>
    <w:p>
      <w:pPr>
        <w:pStyle w:val="Normal"/>
      </w:pPr>
      <w:r>
        <w:rPr/>
        <w:t>The metadata schema and retrieval system must/should allow users to: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Browse by (that means that an index must be displayed by the search engine):</w:t>
      </w:r>
      <w:r/>
    </w:p>
    <w:p>
      <w:pPr>
        <w:pStyle w:val="ListParagraph"/>
        <w:numPr>
          <w:ilvl w:val="1"/>
          <w:numId w:val="1"/>
        </w:numPr>
        <w:rPr>
          <w:ins w:id="0" w:author="Unknown Author" w:date="2016-06-22T12:39:00Z"/>
        </w:rPr>
      </w:pPr>
      <w:r>
        <w:rPr/>
        <w:t>Name of NMI</w:t>
      </w:r>
      <w:r/>
    </w:p>
    <w:p>
      <w:pPr>
        <w:pStyle w:val="ListParagraph"/>
        <w:numPr>
          <w:ilvl w:val="1"/>
          <w:numId w:val="1"/>
        </w:numPr>
        <w:rPr/>
      </w:pPr>
      <w:ins w:id="1" w:author="Unknown Author" w:date="2016-06-22T12:40:00Z">
        <w:r>
          <w:rPr/>
          <w:t>NMI Country</w:t>
        </w:r>
      </w:ins>
      <w:r/>
    </w:p>
    <w:p>
      <w:pPr>
        <w:pStyle w:val="ListParagraph"/>
        <w:numPr>
          <w:ilvl w:val="1"/>
          <w:numId w:val="1"/>
        </w:numPr>
        <w:rPr/>
      </w:pPr>
      <w:r>
        <w:rPr/>
        <w:t>Subject (more than one field, controlled vocabulary)</w:t>
      </w:r>
      <w:r/>
    </w:p>
    <w:p>
      <w:pPr>
        <w:pStyle w:val="ListParagraph"/>
        <w:numPr>
          <w:ilvl w:val="2"/>
          <w:numId w:val="1"/>
        </w:numPr>
      </w:pPr>
      <w:r>
        <w:rPr/>
        <w:t>Physcial propertiy / quanitity</w:t>
      </w:r>
      <w:ins w:id="2" w:author="Unknown Author" w:date="2016-06-22T12:45:00Z">
        <w:r>
          <w:rPr/>
          <w:br/>
        </w:r>
      </w:ins>
      <w:ins w:id="3" w:author="Unknown Author" w:date="2016-06-22T12:45:00Z">
        <w:r>
          <w:rPr/>
          <w:t>types o</w:t>
        </w:r>
      </w:ins>
      <w:ins w:id="4" w:author="Unknown Author" w:date="2016-06-22T12:46:00Z">
        <w:r>
          <w:rPr/>
          <w:t>f properties:</w:t>
        </w:r>
      </w:ins>
      <w:r/>
    </w:p>
    <w:p>
      <w:pPr>
        <w:pStyle w:val="ListParagraph"/>
        <w:numPr>
          <w:ilvl w:val="3"/>
          <w:numId w:val="1"/>
        </w:numPr>
        <w:rPr/>
      </w:pPr>
      <w:ins w:id="5" w:author="Unknown Author" w:date="2016-06-22T12:46:00Z">
        <w:r>
          <w:rPr/>
          <w:t>mechanical</w:t>
        </w:r>
      </w:ins>
      <w:r/>
    </w:p>
    <w:p>
      <w:pPr>
        <w:pStyle w:val="ListParagraph"/>
        <w:numPr>
          <w:ilvl w:val="3"/>
          <w:numId w:val="1"/>
        </w:numPr>
        <w:rPr/>
      </w:pPr>
      <w:ins w:id="6" w:author="Unknown Author" w:date="2016-06-22T12:46:00Z">
        <w:r>
          <w:rPr/>
          <w:t>electrical</w:t>
        </w:r>
      </w:ins>
      <w:r/>
    </w:p>
    <w:p>
      <w:pPr>
        <w:pStyle w:val="ListParagraph"/>
        <w:numPr>
          <w:ilvl w:val="3"/>
          <w:numId w:val="1"/>
        </w:numPr>
        <w:rPr/>
      </w:pPr>
      <w:ins w:id="7" w:author="Unknown Author" w:date="2016-06-22T12:46:00Z">
        <w:r>
          <w:rPr/>
          <w:t>magnetic</w:t>
        </w:r>
      </w:ins>
      <w:r/>
    </w:p>
    <w:p>
      <w:pPr>
        <w:pStyle w:val="ListParagraph"/>
        <w:numPr>
          <w:ilvl w:val="3"/>
          <w:numId w:val="1"/>
        </w:numPr>
        <w:rPr/>
      </w:pPr>
      <w:ins w:id="8" w:author="Unknown Author" w:date="2016-06-22T12:46:00Z">
        <w:r>
          <w:rPr/>
          <w:t>thermal</w:t>
        </w:r>
      </w:ins>
      <w:r/>
    </w:p>
    <w:p>
      <w:pPr>
        <w:pStyle w:val="ListParagraph"/>
        <w:numPr>
          <w:ilvl w:val="3"/>
          <w:numId w:val="1"/>
        </w:numPr>
        <w:rPr/>
      </w:pPr>
      <w:ins w:id="9" w:author="Unknown Author" w:date="2016-06-22T12:47:00Z">
        <w:r>
          <w:rPr/>
          <w:t>optical</w:t>
        </w:r>
      </w:ins>
      <w:r/>
    </w:p>
    <w:p>
      <w:pPr>
        <w:pStyle w:val="ListParagraph"/>
        <w:numPr>
          <w:ilvl w:val="3"/>
          <w:numId w:val="1"/>
        </w:numPr>
        <w:rPr/>
      </w:pPr>
      <w:ins w:id="10" w:author="Unknown Author" w:date="2016-06-22T12:47:00Z">
        <w:r>
          <w:rPr/>
          <w:t>deteriorative</w:t>
        </w:r>
      </w:ins>
      <w:r/>
    </w:p>
    <w:p>
      <w:pPr>
        <w:pStyle w:val="ListParagraph"/>
        <w:numPr>
          <w:ilvl w:val="3"/>
          <w:numId w:val="1"/>
        </w:numPr>
        <w:rPr/>
      </w:pPr>
      <w:ins w:id="11" w:author="Unknown Author" w:date="2016-06-22T12:50:00Z">
        <w:r>
          <w:rPr/>
          <w:t>chemical</w:t>
        </w:r>
      </w:ins>
      <w:r/>
    </w:p>
    <w:p>
      <w:pPr>
        <w:pStyle w:val="ListParagraph"/>
        <w:numPr>
          <w:ilvl w:val="3"/>
          <w:numId w:val="1"/>
        </w:numPr>
        <w:rPr/>
      </w:pPr>
      <w:ins w:id="12" w:author="Unknown Author" w:date="2016-06-22T12:56:00Z">
        <w:r>
          <w:rPr/>
          <w:t>transport</w:t>
        </w:r>
      </w:ins>
      <w:r/>
    </w:p>
    <w:p>
      <w:pPr>
        <w:pStyle w:val="ListParagraph"/>
        <w:numPr>
          <w:ilvl w:val="3"/>
          <w:numId w:val="1"/>
        </w:numPr>
        <w:rPr/>
      </w:pPr>
      <w:ins w:id="13" w:author="Unknown Author" w:date="2016-06-22T16:18:00Z">
        <w:r>
          <w:rPr/>
          <w:t>atomic</w:t>
        </w:r>
      </w:ins>
      <w:r/>
    </w:p>
    <w:p>
      <w:pPr>
        <w:pStyle w:val="ListParagraph"/>
        <w:rPr>
          <w:ins w:id="15" w:author="Unknown Author" w:date="2016-06-22T16:53:00Z"/>
        </w:rPr>
      </w:pPr>
      <w:ins w:id="14" w:author="Unknown Author" w:date="2016-06-22T16:53:00Z">
        <w:r>
          <w:rPr/>
        </w:r>
      </w:ins>
      <w:r/>
    </w:p>
    <w:p>
      <w:pPr>
        <w:pStyle w:val="ListParagraph"/>
        <w:rPr/>
      </w:pPr>
      <w:r>
        <w:rPr/>
      </w:r>
      <w:r/>
    </w:p>
    <w:p>
      <w:pPr>
        <w:pStyle w:val="ListParagraph"/>
        <w:numPr>
          <w:ilvl w:val="0"/>
          <w:numId w:val="1"/>
        </w:numPr>
        <w:rPr/>
      </w:pPr>
      <w:r>
        <w:rPr/>
        <w:t>Field-specific search by: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All relevant fields (basic Index)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Subject fields (more than one)</w:t>
      </w:r>
      <w:r/>
    </w:p>
    <w:p>
      <w:pPr>
        <w:pStyle w:val="ListParagraph"/>
        <w:numPr>
          <w:ilvl w:val="2"/>
          <w:numId w:val="1"/>
        </w:numPr>
        <w:rPr/>
      </w:pPr>
      <w:r>
        <w:rPr/>
        <w:t>Substance name</w:t>
      </w:r>
      <w:r/>
    </w:p>
    <w:p>
      <w:pPr>
        <w:pStyle w:val="ListParagraph"/>
        <w:numPr>
          <w:ilvl w:val="2"/>
          <w:numId w:val="1"/>
        </w:numPr>
        <w:rPr/>
      </w:pPr>
      <w:r>
        <w:rPr/>
        <w:t>Substance role</w:t>
      </w:r>
      <w:r/>
    </w:p>
    <w:p>
      <w:pPr>
        <w:pStyle w:val="ListParagraph"/>
        <w:numPr>
          <w:ilvl w:val="2"/>
          <w:numId w:val="1"/>
        </w:numPr>
        <w:rPr/>
      </w:pPr>
      <w:r>
        <w:rPr/>
        <w:t>Substance phase</w:t>
      </w:r>
      <w:r/>
    </w:p>
    <w:p>
      <w:pPr>
        <w:pStyle w:val="ListParagraph"/>
        <w:numPr>
          <w:ilvl w:val="2"/>
          <w:numId w:val="1"/>
        </w:numPr>
        <w:rPr/>
      </w:pPr>
      <w:r>
        <w:rPr/>
        <w:t>Physical property</w:t>
      </w:r>
      <w:r/>
    </w:p>
    <w:p>
      <w:pPr>
        <w:pStyle w:val="ListParagraph"/>
        <w:numPr>
          <w:ilvl w:val="2"/>
          <w:numId w:val="1"/>
        </w:numPr>
        <w:rPr/>
      </w:pPr>
      <w:r>
        <w:rPr/>
        <w:t>Measurement parameter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Numercial value range from … to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Scientific units</w:t>
      </w:r>
      <w:r/>
    </w:p>
    <w:p>
      <w:pPr>
        <w:pStyle w:val="ListParagraph"/>
        <w:numPr>
          <w:ilvl w:val="2"/>
          <w:numId w:val="1"/>
        </w:numPr>
        <w:rPr/>
      </w:pPr>
      <w:ins w:id="16" w:author="Unknown Author" w:date="2016-06-22T16:29:00Z">
        <w:r>
          <w:rPr/>
          <w:t>(Ray: example of how unit by be used in a query?)</w:t>
        </w:r>
      </w:ins>
      <w:r/>
    </w:p>
    <w:p>
      <w:pPr>
        <w:pStyle w:val="ListParagraph"/>
        <w:numPr>
          <w:ilvl w:val="1"/>
          <w:numId w:val="1"/>
        </w:numPr>
        <w:rPr/>
      </w:pPr>
      <w:r>
        <w:rPr/>
        <w:t>Name of creator of dataset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Name of contributor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Name of affiliation of creator or contributor</w:t>
      </w:r>
      <w:r/>
    </w:p>
    <w:p>
      <w:pPr>
        <w:pStyle w:val="ListParagraph"/>
        <w:ind w:hanging="0"/>
        <w:rPr/>
      </w:pPr>
      <w:del w:id="17" w:author="Unknown Author" w:date="2016-06-22T16:31:00Z">
        <w:r>
          <w:rPr/>
        </w:r>
      </w:del>
      <w:r/>
    </w:p>
    <w:p>
      <w:pPr>
        <w:pStyle w:val="ListParagraph"/>
        <w:numPr>
          <w:ilvl w:val="0"/>
          <w:numId w:val="1"/>
        </w:numPr>
        <w:rPr/>
      </w:pPr>
      <w:r>
        <w:rPr/>
        <w:t>Limit searches by: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Type of resource [i.e. dataset, collection of datasets, database, …]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 xml:space="preserve">Year or Date, the resource was validated, issued,.. 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Language of metadata, dataset internal description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Format of dataset file</w:t>
      </w:r>
      <w:r/>
    </w:p>
    <w:p>
      <w:pPr>
        <w:pStyle w:val="ListParagraph"/>
        <w:numPr>
          <w:ilvl w:val="1"/>
          <w:numId w:val="1"/>
        </w:numPr>
        <w:rPr/>
      </w:pPr>
      <w:r>
        <w:rPr/>
        <w:t>Country of origin</w:t>
      </w:r>
      <w:r/>
    </w:p>
    <w:p>
      <w:pPr>
        <w:pStyle w:val="ListParagraph"/>
        <w:numPr>
          <w:ilvl w:val="1"/>
          <w:numId w:val="1"/>
        </w:numPr>
        <w:rPr>
          <w:ins w:id="19" w:author="Unknown Author" w:date="2016-06-22T16:31:00Z"/>
        </w:rPr>
      </w:pPr>
      <w:ins w:id="18" w:author="Unknown Author" w:date="2016-06-22T16:36:00Z">
        <w:r>
          <w:rPr/>
          <w:t>property category (see above strawman list)</w:t>
        </w:r>
      </w:ins>
      <w:r/>
    </w:p>
    <w:p>
      <w:pPr>
        <w:pStyle w:val="ListParagraph"/>
        <w:rPr/>
      </w:pPr>
      <w:ins w:id="20" w:author="Unknown Author" w:date="2016-06-22T16:32:00Z">
        <w:r>
          <w:rPr/>
          <w:t xml:space="preserve">Note that </w:t>
        </w:r>
      </w:ins>
      <w:ins w:id="21" w:author="Unknown Author" w:date="2016-06-22T16:33:00Z">
        <w:r>
          <w:rPr/>
          <w:t xml:space="preserve">searches can be limited „post-search“ </w:t>
        </w:r>
      </w:ins>
      <w:ins w:id="22" w:author="Unknown Author" w:date="2016-06-22T16:34:00Z">
        <w:r>
          <w:rPr/>
          <w:t>via facet-browsing (as with on-line shopping sites) where a side bar provides clickable counts of number of hits in variou</w:t>
        </w:r>
      </w:ins>
      <w:ins w:id="23" w:author="Unknown Author" w:date="2016-06-22T16:35:00Z">
        <w:r>
          <w:rPr/>
          <w:t>s categories such as those provided above</w:t>
        </w:r>
      </w:ins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All records must contain the following (external) administrative information, which will be exposed to the public display and provided for OAI-Harvesting: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Rights information, including restrictions on reuse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Name of institution publishing the resources to the Web</w:t>
      </w:r>
      <w:r/>
    </w:p>
    <w:p>
      <w:pPr>
        <w:pStyle w:val="ListParagraph"/>
        <w:numPr>
          <w:ilvl w:val="0"/>
          <w:numId w:val="1"/>
        </w:numPr>
      </w:pPr>
      <w:ins w:id="24" w:author="Unknown Author" w:date="2016-06-22T12:43:00Z">
        <w:r>
          <w:rPr/>
          <w:t>Quality metri</w:t>
        </w:r>
      </w:ins>
      <w:ins w:id="25" w:author="Unknown Author" w:date="2016-06-22T12:44:00Z">
        <w:r>
          <w:rPr/>
          <w:t>cs</w:t>
        </w:r>
      </w:ins>
      <w:del w:id="26" w:author="Unknown Author" w:date="2016-06-22T12:43:00Z">
        <w:r>
          <w:rPr/>
          <w:delText>…</w:delText>
        </w:r>
      </w:del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All records must contain the following (internal) administrative information, which will be suppressed from public display and OAI-Harvesting: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If there are some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rsid w:val="00505be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761b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Application>LibreOffice/4.3.3.2$Linux_X86_64 LibreOffice_project/430m0$Build-2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2016-06-03T13:17:00Z</dcterms:created>
  <dc:creator>meier02</dc:creator>
  <dc:language>en-US</dc:language>
  <dcterms:modified xsi:type="dcterms:W3CDTF">2016-06-22T16:54:24Z</dcterms:modified>
  <cp:revision>2</cp:revision>
</cp:coreProperties>
</file>